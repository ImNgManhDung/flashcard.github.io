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469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780"/>
      </w:tblGrid>
      <w:tr w:rsidR="007B7812" w14:paraId="3C381EF8" w14:textId="77777777" w:rsidTr="009B5A80">
        <w:tc>
          <w:tcPr>
            <w:tcW w:w="1890" w:type="dxa"/>
          </w:tcPr>
          <w:p w14:paraId="3B9F7C51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  <w:bdr w:val="none" w:sz="0" w:space="0" w:color="auto"/>
              </w:rPr>
              <w:t>Video Southridge</w:t>
            </w:r>
          </w:p>
        </w:tc>
        <w:tc>
          <w:tcPr>
            <w:tcW w:w="3780" w:type="dxa"/>
          </w:tcPr>
          <w:p w14:paraId="70710E22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</w:p>
        </w:tc>
      </w:tr>
      <w:tr w:rsidR="007B7812" w14:paraId="6E4AC614" w14:textId="77777777" w:rsidTr="009B5A80">
        <w:trPr>
          <w:trHeight w:val="653"/>
        </w:trPr>
        <w:tc>
          <w:tcPr>
            <w:tcW w:w="1890" w:type="dxa"/>
          </w:tcPr>
          <w:p w14:paraId="5008EA3B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 xml:space="preserve">Address: </w:t>
            </w:r>
          </w:p>
        </w:tc>
        <w:tc>
          <w:tcPr>
            <w:tcW w:w="3780" w:type="dxa"/>
          </w:tcPr>
          <w:p w14:paraId="010EC6FC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>123 Main Street</w:t>
            </w:r>
          </w:p>
          <w:p w14:paraId="2EF45417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>Seattle, WA 98101</w:t>
            </w:r>
          </w:p>
        </w:tc>
      </w:tr>
      <w:tr w:rsidR="007B7812" w14:paraId="437EDF3A" w14:textId="77777777" w:rsidTr="009B5A80">
        <w:trPr>
          <w:trHeight w:val="474"/>
        </w:trPr>
        <w:tc>
          <w:tcPr>
            <w:tcW w:w="1890" w:type="dxa"/>
          </w:tcPr>
          <w:p w14:paraId="459DDCCC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 xml:space="preserve">Phone: </w:t>
            </w:r>
          </w:p>
        </w:tc>
        <w:tc>
          <w:tcPr>
            <w:tcW w:w="3780" w:type="dxa"/>
          </w:tcPr>
          <w:p w14:paraId="542C5327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>206-555-0100</w:t>
            </w:r>
          </w:p>
        </w:tc>
      </w:tr>
      <w:tr w:rsidR="007B7812" w14:paraId="47950978" w14:textId="77777777" w:rsidTr="009B5A80">
        <w:trPr>
          <w:trHeight w:val="627"/>
        </w:trPr>
        <w:tc>
          <w:tcPr>
            <w:tcW w:w="1890" w:type="dxa"/>
          </w:tcPr>
          <w:p w14:paraId="754688A9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 xml:space="preserve">Email: </w:t>
            </w:r>
          </w:p>
        </w:tc>
        <w:tc>
          <w:tcPr>
            <w:tcW w:w="3780" w:type="dxa"/>
          </w:tcPr>
          <w:p w14:paraId="2DF5BE5F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D7D2"/>
                <w:sz w:val="24"/>
                <w:szCs w:val="24"/>
                <w:bdr w:val="none" w:sz="0" w:space="0" w:color="auto"/>
              </w:rPr>
            </w:pPr>
            <w:hyperlink r:id="rId5" w:history="1">
              <w:r w:rsidRPr="00077676">
                <w:rPr>
                  <w:rStyle w:val="Hyperlink"/>
                  <w:rFonts w:asciiTheme="minorHAnsi" w:eastAsia="Times New Roman" w:hAnsiTheme="minorHAnsi" w:cstheme="minorHAnsi"/>
                  <w:bCs/>
                  <w:color w:val="00D7D2"/>
                  <w:sz w:val="24"/>
                  <w:szCs w:val="24"/>
                  <w:bdr w:val="none" w:sz="0" w:space="0" w:color="auto"/>
                </w:rPr>
                <w:t>info@southridgevideo.com</w:t>
              </w:r>
            </w:hyperlink>
          </w:p>
        </w:tc>
      </w:tr>
      <w:tr w:rsidR="007B7812" w14:paraId="114C2644" w14:textId="77777777" w:rsidTr="009B5A80">
        <w:trPr>
          <w:trHeight w:val="528"/>
        </w:trPr>
        <w:tc>
          <w:tcPr>
            <w:tcW w:w="1890" w:type="dxa"/>
          </w:tcPr>
          <w:p w14:paraId="3B991AF5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 xml:space="preserve">Website: </w:t>
            </w:r>
          </w:p>
        </w:tc>
        <w:tc>
          <w:tcPr>
            <w:tcW w:w="3780" w:type="dxa"/>
          </w:tcPr>
          <w:p w14:paraId="7BAC0516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hyperlink r:id="rId6" w:history="1">
              <w:r w:rsidRPr="00077676">
                <w:rPr>
                  <w:rStyle w:val="Hyperlink"/>
                  <w:rFonts w:asciiTheme="minorHAnsi" w:eastAsia="Times New Roman" w:hAnsiTheme="minorHAnsi" w:cstheme="minorHAnsi"/>
                  <w:bCs/>
                  <w:color w:val="00D7D2"/>
                  <w:sz w:val="24"/>
                  <w:szCs w:val="24"/>
                  <w:bdr w:val="none" w:sz="0" w:space="0" w:color="auto"/>
                </w:rPr>
                <w:t>www.southridgevideo.com</w:t>
              </w:r>
            </w:hyperlink>
          </w:p>
        </w:tc>
      </w:tr>
      <w:tr w:rsidR="007B7812" w14:paraId="1AC0C61D" w14:textId="77777777" w:rsidTr="009B5A80">
        <w:trPr>
          <w:trHeight w:val="708"/>
        </w:trPr>
        <w:tc>
          <w:tcPr>
            <w:tcW w:w="1890" w:type="dxa"/>
          </w:tcPr>
          <w:p w14:paraId="3164A930" w14:textId="77777777" w:rsidR="007B7812" w:rsidRPr="00077676" w:rsidRDefault="007B7812" w:rsidP="007B7812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>Hours:</w:t>
            </w:r>
          </w:p>
        </w:tc>
        <w:tc>
          <w:tcPr>
            <w:tcW w:w="3780" w:type="dxa"/>
          </w:tcPr>
          <w:p w14:paraId="7DBB6FE6" w14:textId="77777777" w:rsidR="007B7812" w:rsidRPr="00077676" w:rsidRDefault="007B7812" w:rsidP="007B7812">
            <w:pPr>
              <w:pStyle w:val="FreeForm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077676">
              <w:rPr>
                <w:rFonts w:asciiTheme="minorHAnsi" w:eastAsia="Times New Roman" w:hAnsiTheme="minorHAnsi" w:cstheme="minorHAnsi"/>
                <w:bCs/>
                <w:color w:val="000000" w:themeColor="text1"/>
                <w:sz w:val="24"/>
                <w:szCs w:val="24"/>
                <w:bdr w:val="none" w:sz="0" w:space="0" w:color="auto"/>
              </w:rPr>
              <w:t>9:00 AM - 5:00 PM Monday - Friday</w:t>
            </w:r>
          </w:p>
        </w:tc>
      </w:tr>
    </w:tbl>
    <w:p w14:paraId="6E20BCB2" w14:textId="36282538" w:rsidR="00CD1D3E" w:rsidRPr="00B824CE" w:rsidRDefault="00CD1D3E" w:rsidP="00B824CE">
      <w:pPr>
        <w:pStyle w:val="Heading1"/>
      </w:pPr>
      <w:r w:rsidRPr="00B824CE">
        <w:t>Immortalize Your Best Moments!</w:t>
      </w:r>
    </w:p>
    <w:p w14:paraId="4D9855A4" w14:textId="7338B348" w:rsidR="00BF2F0B" w:rsidRPr="00077676" w:rsidRDefault="00BF2F0B" w:rsidP="00BF2F0B">
      <w:pPr>
        <w:rPr>
          <w:rFonts w:eastAsia="Times New Roman" w:cstheme="minorHAnsi"/>
          <w:b/>
          <w:bCs/>
          <w:lang w:val="en-PH" w:eastAsia="en-PH"/>
        </w:rPr>
      </w:pPr>
      <w:r w:rsidRPr="00077676">
        <w:rPr>
          <w:rFonts w:eastAsia="Times New Roman" w:cstheme="minorHAnsi"/>
          <w:b/>
          <w:bCs/>
          <w:lang w:val="en-PH" w:eastAsia="en-PH"/>
        </w:rPr>
        <w:t>VideoSouthridge offers photo and video services for the following occasions:</w:t>
      </w:r>
    </w:p>
    <w:p w14:paraId="681A65CB" w14:textId="2D50B54B" w:rsidR="00BF2F0B" w:rsidRPr="00077676" w:rsidRDefault="00BF2F0B" w:rsidP="00BF2F0B">
      <w:pPr>
        <w:rPr>
          <w:rFonts w:cstheme="minorHAnsi"/>
          <w:lang w:val="en-PH"/>
        </w:rPr>
      </w:pPr>
      <w:r w:rsidRPr="00077676">
        <w:rPr>
          <w:rFonts w:cstheme="minorHAnsi"/>
          <w:lang w:val="en-PH"/>
        </w:rPr>
        <w:t>Corporate events</w:t>
      </w:r>
    </w:p>
    <w:p w14:paraId="57C00831" w14:textId="40D5D59C" w:rsidR="00BF2F0B" w:rsidRPr="00077676" w:rsidRDefault="00BF2F0B" w:rsidP="00BF2F0B">
      <w:pPr>
        <w:rPr>
          <w:rFonts w:cstheme="minorHAnsi"/>
          <w:lang w:val="en-PH"/>
        </w:rPr>
      </w:pPr>
      <w:r w:rsidRPr="00077676">
        <w:rPr>
          <w:rFonts w:cstheme="minorHAnsi"/>
          <w:lang w:val="en-PH"/>
        </w:rPr>
        <w:t>School events</w:t>
      </w:r>
    </w:p>
    <w:p w14:paraId="7D072BC5" w14:textId="483C5562" w:rsidR="00BF2F0B" w:rsidRPr="00077676" w:rsidRDefault="00BF2F0B" w:rsidP="00BF2F0B">
      <w:pPr>
        <w:rPr>
          <w:rFonts w:cstheme="minorHAnsi"/>
          <w:lang w:val="en-PH"/>
        </w:rPr>
      </w:pPr>
      <w:r w:rsidRPr="00077676">
        <w:rPr>
          <w:rFonts w:cstheme="minorHAnsi"/>
          <w:lang w:val="en-PH"/>
        </w:rPr>
        <w:t>Sports events</w:t>
      </w:r>
    </w:p>
    <w:p w14:paraId="17271AF5" w14:textId="3DDD7677" w:rsidR="00BF2F0B" w:rsidRPr="00077676" w:rsidRDefault="00BF2F0B" w:rsidP="00BF2F0B">
      <w:pPr>
        <w:rPr>
          <w:rFonts w:cstheme="minorHAnsi"/>
          <w:lang w:val="en-PH"/>
        </w:rPr>
      </w:pPr>
      <w:r w:rsidRPr="00077676">
        <w:rPr>
          <w:rFonts w:cstheme="minorHAnsi"/>
          <w:lang w:val="en-PH"/>
        </w:rPr>
        <w:t>Weddings</w:t>
      </w:r>
    </w:p>
    <w:p w14:paraId="5241DC2E" w14:textId="27793CE5" w:rsidR="00BF2F0B" w:rsidRPr="00077676" w:rsidRDefault="00BF2F0B" w:rsidP="00BF2F0B">
      <w:pPr>
        <w:rPr>
          <w:rFonts w:cstheme="minorHAnsi"/>
          <w:lang w:val="en-PH"/>
        </w:rPr>
      </w:pPr>
      <w:r w:rsidRPr="00077676">
        <w:rPr>
          <w:rFonts w:cstheme="minorHAnsi"/>
          <w:lang w:val="en-PH"/>
        </w:rPr>
        <w:t>Religious ceremonies</w:t>
      </w:r>
    </w:p>
    <w:p w14:paraId="2A778E06" w14:textId="6E3DCFF2" w:rsidR="00F26BAA" w:rsidRPr="007B7812" w:rsidRDefault="007B7812" w:rsidP="007B7812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0C2DA2" wp14:editId="34D89C12">
            <wp:simplePos x="0" y="0"/>
            <wp:positionH relativeFrom="page">
              <wp:align>left</wp:align>
            </wp:positionH>
            <wp:positionV relativeFrom="paragraph">
              <wp:posOffset>982779</wp:posOffset>
            </wp:positionV>
            <wp:extent cx="3124200" cy="2537025"/>
            <wp:effectExtent l="0" t="0" r="0" b="0"/>
            <wp:wrapNone/>
            <wp:docPr id="1662477139" name="Picture 22" descr="a bride and groom walking on a h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ride and groom walking on a hil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5" t="2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BAA">
        <w:br w:type="column"/>
      </w:r>
      <w:r w:rsidR="00BF2F0B" w:rsidRPr="007B7812">
        <w:t>Contact</w:t>
      </w:r>
      <w:r w:rsidR="00BF2F0B" w:rsidRPr="00DF7988">
        <w:t xml:space="preserve"> Us</w:t>
      </w:r>
      <w:r w:rsidR="00F26BAA">
        <w:br w:type="column"/>
      </w:r>
    </w:p>
    <w:p w14:paraId="0740CF7E" w14:textId="77777777" w:rsidR="00F26BAA" w:rsidRDefault="00F26BAA" w:rsidP="00F26BA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jc w:val="center"/>
        <w:rPr>
          <w:rFonts w:hint="eastAsia"/>
        </w:rPr>
      </w:pPr>
    </w:p>
    <w:p w14:paraId="2151D1B3" w14:textId="77777777" w:rsidR="00F26BAA" w:rsidRDefault="00F26BAA" w:rsidP="00F26BA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jc w:val="center"/>
        <w:rPr>
          <w:rFonts w:hint="eastAsia"/>
        </w:rPr>
      </w:pPr>
    </w:p>
    <w:p w14:paraId="598D43A2" w14:textId="77777777" w:rsidR="00F26BAA" w:rsidRDefault="00F26BAA" w:rsidP="00F26BA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jc w:val="center"/>
        <w:rPr>
          <w:rFonts w:hint="eastAsia"/>
        </w:rPr>
      </w:pPr>
    </w:p>
    <w:p w14:paraId="12D2C6D2" w14:textId="77777777" w:rsidR="00F26BAA" w:rsidRDefault="00F26BAA" w:rsidP="00F26BA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jc w:val="center"/>
        <w:rPr>
          <w:rFonts w:hint="eastAsia"/>
        </w:rPr>
      </w:pPr>
    </w:p>
    <w:p w14:paraId="55E71786" w14:textId="1B687EBD" w:rsidR="00F26BAA" w:rsidRPr="0094176D" w:rsidRDefault="00F26BAA" w:rsidP="00BD3B76">
      <w:pPr>
        <w:pStyle w:val="Body"/>
        <w:pBdr>
          <w:top w:val="single" w:sz="12" w:space="1" w:color="4472C4" w:themeColor="accent1"/>
          <w:left w:val="none" w:sz="0" w:space="0" w:color="auto"/>
          <w:bottom w:val="single" w:sz="12" w:space="1" w:color="4472C4" w:themeColor="accent1"/>
          <w:right w:val="none" w:sz="0" w:space="0" w:color="auto"/>
          <w:between w:val="none" w:sz="0" w:space="0" w:color="auto"/>
          <w:bar w:val="none" w:sz="0" w:color="auto"/>
        </w:pBdr>
        <w:spacing w:line="192" w:lineRule="auto"/>
        <w:jc w:val="center"/>
        <w:rPr>
          <w:rFonts w:ascii="Poppins" w:hAnsi="Poppins" w:cs="Poppins"/>
          <w:bCs/>
          <w:color w:val="00B0F0"/>
          <w:sz w:val="72"/>
          <w:szCs w:val="72"/>
        </w:rPr>
      </w:pPr>
      <w:r w:rsidRPr="0094176D">
        <w:rPr>
          <w:rFonts w:ascii="Poppins" w:hAnsi="Poppins" w:cs="Poppins"/>
          <w:bCs/>
          <w:color w:val="00B0F0"/>
          <w:sz w:val="72"/>
          <w:szCs w:val="72"/>
        </w:rPr>
        <w:t>VIDEO</w:t>
      </w:r>
      <w:r w:rsidRPr="0094176D">
        <w:rPr>
          <w:rFonts w:ascii="Poppins" w:hAnsi="Poppins" w:cs="Poppins"/>
          <w:bCs/>
          <w:color w:val="00B0F0"/>
          <w:sz w:val="72"/>
          <w:szCs w:val="72"/>
        </w:rPr>
        <w:br/>
        <w:t>Southridge</w:t>
      </w:r>
    </w:p>
    <w:p w14:paraId="25A24D1F" w14:textId="77777777" w:rsidR="00F26BAA" w:rsidRDefault="00F26BAA"/>
    <w:p w14:paraId="55D35113" w14:textId="66979146" w:rsidR="00F26BAA" w:rsidRPr="00F26BAA" w:rsidRDefault="00F26BAA" w:rsidP="00F26BAA">
      <w:pPr>
        <w:jc w:val="center"/>
        <w:rPr>
          <w:color w:val="4472C4" w:themeColor="accent1"/>
          <w:sz w:val="36"/>
          <w:szCs w:val="36"/>
        </w:rPr>
      </w:pPr>
      <w:r w:rsidRPr="00F26BAA">
        <w:rPr>
          <w:color w:val="4472C4" w:themeColor="accent1"/>
          <w:sz w:val="36"/>
          <w:szCs w:val="36"/>
        </w:rPr>
        <w:t>Capture the best moments of life</w:t>
      </w:r>
    </w:p>
    <w:p w14:paraId="17B31CB3" w14:textId="77777777" w:rsidR="00F26BAA" w:rsidRDefault="00F26BAA"/>
    <w:p w14:paraId="5701EA55" w14:textId="1D7E640C" w:rsidR="00F26BAA" w:rsidRDefault="00F26BAA">
      <w:pPr>
        <w:sectPr w:rsidR="00F26BAA" w:rsidSect="00F26BAA">
          <w:pgSz w:w="16838" w:h="11906" w:orient="landscape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33C435" w14:textId="20977A5C" w:rsidR="0094176D" w:rsidRPr="006E2076" w:rsidRDefault="0094176D" w:rsidP="007B7812">
      <w:pPr>
        <w:pStyle w:val="Heading1"/>
      </w:pPr>
      <w:r w:rsidRPr="006E2076">
        <w:lastRenderedPageBreak/>
        <w:t>Event Packages</w:t>
      </w:r>
    </w:p>
    <w:p w14:paraId="592190AF" w14:textId="76C51B6A" w:rsidR="0094176D" w:rsidRDefault="0094176D" w:rsidP="0094176D">
      <w:r>
        <w:t xml:space="preserve">We provide only the best-quality products for our beloved customers seeking to up their make-up game! Our products are </w:t>
      </w:r>
      <w:ins w:id="0" w:author="Alice" w:date="2025-07-27T21:08:00Z" w16du:dateUtc="2025-07-27T14:08:00Z">
        <w:r w:rsidR="0069631C" w:rsidRPr="0069631C">
          <w:t>truly</w:t>
        </w:r>
        <w:r w:rsidR="0069631C">
          <w:t xml:space="preserve"> </w:t>
        </w:r>
      </w:ins>
      <w:r>
        <w:t>vegan and animal-friendly to help your skin shine without worries!</w:t>
      </w:r>
    </w:p>
    <w:p w14:paraId="77B87F49" w14:textId="0C11C5E1" w:rsidR="0094176D" w:rsidRDefault="0094176D" w:rsidP="0094176D">
      <w:r>
        <w:t>Best Moments</w:t>
      </w:r>
    </w:p>
    <w:p w14:paraId="7BF7FB11" w14:textId="086222F9" w:rsidR="0094176D" w:rsidRDefault="0094176D" w:rsidP="0094176D">
      <w:r>
        <w:t>1 to 2 videographers</w:t>
      </w:r>
    </w:p>
    <w:p w14:paraId="6DBA47EA" w14:textId="3EF63AFB" w:rsidR="0094176D" w:rsidRDefault="0094176D" w:rsidP="0094176D">
      <w:r>
        <w:t>5 to 10 minutes of the best moments from the event</w:t>
      </w:r>
    </w:p>
    <w:p w14:paraId="3F71A843" w14:textId="25C30567" w:rsidR="00A90CDF" w:rsidRDefault="0094176D" w:rsidP="0094176D">
      <w:pPr>
        <w:jc w:val="center"/>
      </w:pPr>
      <w:r w:rsidRPr="0094176D">
        <w:rPr>
          <w:color w:val="00B050"/>
        </w:rPr>
        <w:t>Testimonial from Alison B.: "We will treasure the ceremony video of our daughter's award presentation forever! Thank you for this</w:t>
      </w:r>
      <w:r w:rsidR="0069631C">
        <w:rPr>
          <w:color w:val="00B050"/>
        </w:rPr>
        <w:t xml:space="preserve"> </w:t>
      </w:r>
      <w:r w:rsidRPr="0094176D">
        <w:rPr>
          <w:color w:val="00B050"/>
        </w:rPr>
        <w:t xml:space="preserve"> excellent service."</w:t>
      </w:r>
    </w:p>
    <w:p w14:paraId="3C2227EB" w14:textId="790A1CE1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b/>
          <w:bCs/>
          <w:sz w:val="22"/>
          <w:szCs w:val="22"/>
        </w:rPr>
      </w:pPr>
      <w:r w:rsidRPr="00712EA2">
        <w:rPr>
          <w:rFonts w:ascii="Poppins" w:hAnsi="Poppins" w:cs="Poppins"/>
          <w:b/>
          <w:bCs/>
          <w:sz w:val="22"/>
          <w:szCs w:val="22"/>
        </w:rPr>
        <w:t>Complete Version</w:t>
      </w:r>
    </w:p>
    <w:p w14:paraId="05623732" w14:textId="4CA25003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</w:p>
    <w:p w14:paraId="23EC1DF5" w14:textId="6640A9AB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  <w:r w:rsidRPr="00712EA2">
        <w:rPr>
          <w:rFonts w:ascii="Poppins" w:hAnsi="Poppins" w:cs="Poppins"/>
          <w:sz w:val="22"/>
          <w:szCs w:val="22"/>
        </w:rPr>
        <w:t>2 to 3 videographers</w:t>
      </w:r>
    </w:p>
    <w:p w14:paraId="3445FA99" w14:textId="1707DB00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  <w:r w:rsidRPr="00712EA2">
        <w:rPr>
          <w:rFonts w:ascii="Poppins" w:hAnsi="Poppins" w:cs="Poppins"/>
          <w:sz w:val="22"/>
          <w:szCs w:val="22"/>
        </w:rPr>
        <w:t xml:space="preserve">4 4K </w:t>
      </w:r>
      <w:r w:rsidRPr="0098725F">
        <w:rPr>
          <w:rFonts w:ascii="Poppins" w:hAnsi="Poppins" w:cs="Poppins"/>
          <w:sz w:val="22"/>
          <w:szCs w:val="22"/>
        </w:rPr>
        <w:t>Ultra HD</w:t>
      </w:r>
      <w:r w:rsidRPr="00712EA2">
        <w:rPr>
          <w:rFonts w:ascii="Poppins" w:hAnsi="Poppins" w:cs="Poppins"/>
          <w:sz w:val="22"/>
          <w:szCs w:val="22"/>
        </w:rPr>
        <w:t xml:space="preserve"> cameras</w:t>
      </w:r>
    </w:p>
    <w:p w14:paraId="7BAB9B11" w14:textId="26501D95" w:rsidR="0094176D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  <w:r w:rsidRPr="00E433F1">
        <w:rPr>
          <w:rFonts w:ascii="Poppins" w:hAnsi="Poppins" w:cs="Poppins"/>
          <w:b/>
          <w:bCs/>
          <w:color w:val="7B7B7B" w:themeColor="accent3" w:themeShade="BF"/>
          <w:sz w:val="22"/>
          <w:szCs w:val="22"/>
          <w:rPrChange w:id="1" w:author="Sue Davi" w:date="2025-07-23T12:59:00Z" w16du:dateUtc="2025-07-23T05:59:00Z">
            <w:rPr>
              <w:rFonts w:ascii="Poppins" w:hAnsi="Poppins" w:cs="Poppins"/>
              <w:sz w:val="22"/>
              <w:szCs w:val="22"/>
            </w:rPr>
          </w:rPrChange>
        </w:rPr>
        <w:t>60-minute film</w:t>
      </w:r>
      <w:r w:rsidRPr="00E433F1">
        <w:rPr>
          <w:rFonts w:ascii="Poppins" w:hAnsi="Poppins" w:cs="Poppins"/>
          <w:color w:val="7B7B7B" w:themeColor="accent3" w:themeShade="BF"/>
          <w:sz w:val="22"/>
          <w:szCs w:val="22"/>
          <w:rPrChange w:id="2" w:author="Sue Davi" w:date="2025-07-23T12:59:00Z" w16du:dateUtc="2025-07-23T05:59:00Z">
            <w:rPr>
              <w:rFonts w:ascii="Poppins" w:hAnsi="Poppins" w:cs="Poppins"/>
              <w:sz w:val="22"/>
              <w:szCs w:val="22"/>
            </w:rPr>
          </w:rPrChange>
        </w:rPr>
        <w:t xml:space="preserve"> </w:t>
      </w:r>
      <w:r w:rsidRPr="00712EA2">
        <w:rPr>
          <w:rFonts w:ascii="Poppins" w:hAnsi="Poppins" w:cs="Poppins"/>
          <w:sz w:val="22"/>
          <w:szCs w:val="22"/>
        </w:rPr>
        <w:t>with event video editing</w:t>
      </w:r>
    </w:p>
    <w:p w14:paraId="582F231F" w14:textId="1656C7C2" w:rsidR="0094176D" w:rsidRPr="00712EA2" w:rsidRDefault="0094176D" w:rsidP="007B7812">
      <w:pPr>
        <w:pStyle w:val="Heading1"/>
      </w:pPr>
      <w:r w:rsidRPr="00712EA2">
        <w:t>Extended Version</w:t>
      </w:r>
    </w:p>
    <w:p w14:paraId="236336A1" w14:textId="77777777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</w:p>
    <w:p w14:paraId="30337437" w14:textId="77777777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  <w:r w:rsidRPr="00712EA2">
        <w:rPr>
          <w:rFonts w:ascii="Poppins" w:hAnsi="Poppins" w:cs="Poppins"/>
          <w:sz w:val="22"/>
          <w:szCs w:val="22"/>
        </w:rPr>
        <w:t>1 to 2 videographers</w:t>
      </w:r>
    </w:p>
    <w:p w14:paraId="40FE1E86" w14:textId="77777777" w:rsidR="0094176D" w:rsidRPr="00712EA2" w:rsidDel="00E433F1" w:rsidRDefault="0094176D" w:rsidP="0094176D">
      <w:pPr>
        <w:pStyle w:val="FreeForm"/>
        <w:spacing w:line="276" w:lineRule="auto"/>
        <w:rPr>
          <w:del w:id="3" w:author="Sue Davi" w:date="2025-07-23T12:59:00Z" w16du:dateUtc="2025-07-23T05:59:00Z"/>
          <w:rFonts w:ascii="Poppins" w:hAnsi="Poppins" w:cs="Poppins"/>
          <w:sz w:val="22"/>
          <w:szCs w:val="22"/>
        </w:rPr>
      </w:pPr>
      <w:del w:id="4" w:author="Sue Davi" w:date="2025-07-23T12:59:00Z" w16du:dateUtc="2025-07-23T05:59:00Z">
        <w:r w:rsidRPr="00712EA2" w:rsidDel="00E433F1">
          <w:rPr>
            <w:rFonts w:ascii="Poppins" w:hAnsi="Poppins" w:cs="Poppins"/>
            <w:sz w:val="22"/>
            <w:szCs w:val="22"/>
          </w:rPr>
          <w:delText>3 4K Ultra HD cameras</w:delText>
        </w:r>
      </w:del>
    </w:p>
    <w:p w14:paraId="6FE5CB86" w14:textId="77777777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  <w:r w:rsidRPr="00712EA2">
        <w:rPr>
          <w:rFonts w:ascii="Poppins" w:hAnsi="Poppins" w:cs="Poppins"/>
          <w:sz w:val="22"/>
          <w:szCs w:val="22"/>
        </w:rPr>
        <w:t>30-minute film with event video editing</w:t>
      </w:r>
    </w:p>
    <w:p w14:paraId="5DBDD382" w14:textId="77777777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</w:p>
    <w:p w14:paraId="5667F792" w14:textId="77777777" w:rsidR="0094176D" w:rsidRPr="003C4CA4" w:rsidRDefault="0094176D" w:rsidP="0094176D">
      <w:pPr>
        <w:pStyle w:val="FreeForm"/>
        <w:spacing w:line="276" w:lineRule="auto"/>
        <w:jc w:val="center"/>
        <w:rPr>
          <w:rFonts w:ascii="Poppins" w:hAnsi="Poppins" w:cs="Poppins"/>
          <w:i/>
          <w:iCs/>
          <w:color w:val="7B7B7B" w:themeColor="accent3" w:themeShade="BF"/>
          <w:sz w:val="22"/>
          <w:szCs w:val="22"/>
        </w:rPr>
      </w:pPr>
      <w:r w:rsidRPr="0094176D">
        <w:rPr>
          <w:rFonts w:ascii="Poppins" w:hAnsi="Poppins" w:cs="Poppins"/>
          <w:i/>
          <w:iCs/>
          <w:color w:val="00B050"/>
          <w:sz w:val="22"/>
          <w:szCs w:val="22"/>
        </w:rPr>
        <w:t>Testimonial from Wey Yuan G.: "We can never congratulate ourselves enough for calling Video for the celebration of our 50th wedding anniversary... they did extraordinary work! The appointment is set for our 60th!"</w:t>
      </w:r>
    </w:p>
    <w:p w14:paraId="4C48E185" w14:textId="3078F765" w:rsidR="0094176D" w:rsidRPr="0087287B" w:rsidRDefault="00E97775" w:rsidP="007B7812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611075" wp14:editId="6A7A36B8">
            <wp:simplePos x="0" y="0"/>
            <wp:positionH relativeFrom="page">
              <wp:posOffset>4390390</wp:posOffset>
            </wp:positionH>
            <wp:positionV relativeFrom="paragraph">
              <wp:posOffset>464820</wp:posOffset>
            </wp:positionV>
            <wp:extent cx="1666875" cy="2533468"/>
            <wp:effectExtent l="0" t="0" r="0" b="635"/>
            <wp:wrapNone/>
            <wp:docPr id="260788584" name="Picture 25" descr="woman wearing wedding gown in green grass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man wearing wedding gown in green grass fiel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3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76D">
        <w:br w:type="column"/>
      </w:r>
      <w:r w:rsidR="0094176D" w:rsidRPr="007E7ED7">
        <w:t>Event Offers</w:t>
      </w:r>
    </w:p>
    <w:p w14:paraId="319C7372" w14:textId="77777777" w:rsidR="0094176D" w:rsidRDefault="0094176D" w:rsidP="0094176D">
      <w:pPr>
        <w:pStyle w:val="whitespace-normal"/>
      </w:pPr>
      <w:r>
        <w:t>Our videographers are very skilled. They have many years of experience to their credit. They will know how to film your event while remaining discreet.</w:t>
      </w:r>
    </w:p>
    <w:p w14:paraId="5A05991B" w14:textId="77777777" w:rsidR="0094176D" w:rsidRPr="0094176D" w:rsidRDefault="0094176D" w:rsidP="0094176D">
      <w:pPr>
        <w:pStyle w:val="FreeForm"/>
        <w:spacing w:line="276" w:lineRule="auto"/>
        <w:jc w:val="center"/>
        <w:rPr>
          <w:rFonts w:ascii="Poppins" w:hAnsi="Poppins" w:cs="Poppins"/>
          <w:i/>
          <w:iCs/>
          <w:color w:val="00B050"/>
          <w:sz w:val="22"/>
          <w:szCs w:val="22"/>
        </w:rPr>
      </w:pPr>
      <w:r w:rsidRPr="0094176D">
        <w:rPr>
          <w:rFonts w:ascii="Poppins" w:hAnsi="Poppins" w:cs="Poppins"/>
          <w:b/>
          <w:bCs/>
          <w:i/>
          <w:iCs/>
          <w:color w:val="00B050"/>
          <w:sz w:val="22"/>
          <w:szCs w:val="22"/>
        </w:rPr>
        <w:t>Testimonial from Jesper A.:</w:t>
      </w:r>
      <w:r w:rsidRPr="0094176D">
        <w:rPr>
          <w:rFonts w:ascii="Poppins" w:hAnsi="Poppins" w:cs="Poppins"/>
          <w:i/>
          <w:iCs/>
          <w:color w:val="00B050"/>
          <w:sz w:val="22"/>
          <w:szCs w:val="22"/>
        </w:rPr>
        <w:t xml:space="preserve"> </w:t>
      </w:r>
      <w:r w:rsidRPr="0094176D">
        <w:rPr>
          <w:rFonts w:ascii="Poppins" w:hAnsi="Poppins" w:cs="Poppins"/>
          <w:color w:val="00B050"/>
          <w:sz w:val="22"/>
          <w:szCs w:val="22"/>
        </w:rPr>
        <w:t>"What moments! Thanks to this superb video, we will keep an imperishable memory of this fabulous evening."</w:t>
      </w:r>
    </w:p>
    <w:p w14:paraId="23CF7F98" w14:textId="77777777" w:rsidR="0094176D" w:rsidRDefault="0094176D" w:rsidP="0094176D">
      <w:pPr>
        <w:pStyle w:val="whitespace-normal"/>
      </w:pPr>
      <w:r>
        <w:t>We are equipped with ultra-high definition cameras to capture every smile.</w:t>
      </w:r>
    </w:p>
    <w:p w14:paraId="4A5C7631" w14:textId="77777777" w:rsidR="0094176D" w:rsidRPr="00712EA2" w:rsidRDefault="0094176D" w:rsidP="0094176D">
      <w:pPr>
        <w:pStyle w:val="FreeForm"/>
        <w:spacing w:line="276" w:lineRule="auto"/>
        <w:rPr>
          <w:rFonts w:ascii="Poppins" w:hAnsi="Poppins" w:cs="Poppins"/>
          <w:sz w:val="22"/>
          <w:szCs w:val="22"/>
        </w:rPr>
      </w:pPr>
    </w:p>
    <w:p w14:paraId="6A2F8585" w14:textId="77777777" w:rsidR="0094176D" w:rsidRDefault="0094176D" w:rsidP="0094176D"/>
    <w:sectPr w:rsidR="0094176D" w:rsidSect="0094176D">
      <w:pgSz w:w="16838" w:h="11906" w:orient="landscape" w:code="9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ce">
    <w15:presenceInfo w15:providerId="None" w15:userId="Alice"/>
  </w15:person>
  <w15:person w15:author="Sue Davi">
    <w15:presenceInfo w15:providerId="None" w15:userId="Sue Da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2A"/>
    <w:rsid w:val="00077676"/>
    <w:rsid w:val="001D2F39"/>
    <w:rsid w:val="001D5504"/>
    <w:rsid w:val="001E2A97"/>
    <w:rsid w:val="00216848"/>
    <w:rsid w:val="0050692A"/>
    <w:rsid w:val="00665B2F"/>
    <w:rsid w:val="0069631C"/>
    <w:rsid w:val="00696D7B"/>
    <w:rsid w:val="0074317D"/>
    <w:rsid w:val="0076055A"/>
    <w:rsid w:val="007B7812"/>
    <w:rsid w:val="0094176D"/>
    <w:rsid w:val="009B5A80"/>
    <w:rsid w:val="009C35F7"/>
    <w:rsid w:val="00A90CDF"/>
    <w:rsid w:val="00B8010A"/>
    <w:rsid w:val="00B824CE"/>
    <w:rsid w:val="00BD3B76"/>
    <w:rsid w:val="00BF2F0B"/>
    <w:rsid w:val="00C5248B"/>
    <w:rsid w:val="00CD1D3E"/>
    <w:rsid w:val="00E34122"/>
    <w:rsid w:val="00E52402"/>
    <w:rsid w:val="00E97775"/>
    <w:rsid w:val="00F26BAA"/>
    <w:rsid w:val="00F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93EB"/>
  <w15:chartTrackingRefBased/>
  <w15:docId w15:val="{1D1F2931-D8CB-4797-A948-66878C46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12"/>
    <w:rPr>
      <w:rFonts w:asciiTheme="majorHAnsi" w:eastAsiaTheme="majorEastAsia" w:hAnsiTheme="majorHAnsi" w:cstheme="majorBidi"/>
      <w:b/>
      <w:color w:val="1F4E79" w:themeColor="accent5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F26BAA"/>
    <w:rPr>
      <w:u w:val="single"/>
    </w:rPr>
  </w:style>
  <w:style w:type="paragraph" w:customStyle="1" w:styleId="FreeForm">
    <w:name w:val="Free Form"/>
    <w:rsid w:val="00F26BA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kern w:val="0"/>
      <w:bdr w:val="nil"/>
      <w:lang w:eastAsia="en-PH"/>
      <w14:ligatures w14:val="none"/>
    </w:rPr>
  </w:style>
  <w:style w:type="table" w:styleId="TableGrid">
    <w:name w:val="Table Grid"/>
    <w:basedOn w:val="TableNormal"/>
    <w:uiPriority w:val="59"/>
    <w:rsid w:val="00F26BA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val="en-PH"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6B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ody">
    <w:name w:val="Body"/>
    <w:rsid w:val="00F26BA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PH" w:eastAsia="en-PH"/>
      <w14:ligatures w14:val="none"/>
    </w:rPr>
  </w:style>
  <w:style w:type="paragraph" w:customStyle="1" w:styleId="whitespace-normal">
    <w:name w:val="whitespace-normal"/>
    <w:basedOn w:val="Normal"/>
    <w:rsid w:val="0094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696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on\Desktop\www.southridgevide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Gon\Desktop\info@southridgevideo.com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B32C-A181-4F09-A9AA-9C5B92B3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15</cp:revision>
  <dcterms:created xsi:type="dcterms:W3CDTF">2025-07-27T10:06:00Z</dcterms:created>
  <dcterms:modified xsi:type="dcterms:W3CDTF">2025-07-27T14:28:00Z</dcterms:modified>
</cp:coreProperties>
</file>